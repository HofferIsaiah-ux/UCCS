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9C34" w14:textId="082F5938" w:rsidR="009914B4" w:rsidRPr="00CA44FE" w:rsidRDefault="5434B944" w:rsidP="3D17E81F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Ely Ferrara </w:t>
      </w:r>
    </w:p>
    <w:p w14:paraId="04B6CC90" w14:textId="157C706C" w:rsidR="009914B4" w:rsidRDefault="5434B944" w:rsidP="3D17E81F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Note: try to have less text per slide (break up contents over several slides rather than dumping it all into one).</w:t>
      </w:r>
      <w:r w:rsidR="00186693" w:rsidRPr="00CA44FE">
        <w:rPr>
          <w:rFonts w:ascii="Times New Roman" w:hAnsi="Times New Roman" w:cs="Times New Roman"/>
        </w:rPr>
        <w:br/>
      </w:r>
    </w:p>
    <w:p w14:paraId="46C7ADFA" w14:textId="11C603BA" w:rsidR="002A36DC" w:rsidRDefault="002A36DC" w:rsidP="3D17E8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Topic: </w:t>
      </w:r>
      <w:r w:rsidR="00D65C64">
        <w:rPr>
          <w:rFonts w:ascii="Times New Roman" w:eastAsia="Times New Roman" w:hAnsi="Times New Roman" w:cs="Times New Roman"/>
        </w:rPr>
        <w:t xml:space="preserve">James Brown’s “This is a Man Man’s World” </w:t>
      </w:r>
      <w:r w:rsidR="00E27901">
        <w:rPr>
          <w:rFonts w:ascii="Times New Roman" w:eastAsia="Times New Roman" w:hAnsi="Times New Roman" w:cs="Times New Roman"/>
        </w:rPr>
        <w:t>successfully used rhetorical situation</w:t>
      </w:r>
      <w:r w:rsidR="00445EC4">
        <w:rPr>
          <w:rFonts w:ascii="Times New Roman" w:eastAsia="Times New Roman" w:hAnsi="Times New Roman" w:cs="Times New Roman"/>
        </w:rPr>
        <w:t xml:space="preserve"> to argue </w:t>
      </w:r>
      <w:r w:rsidR="000718AD">
        <w:rPr>
          <w:rFonts w:ascii="Times New Roman" w:eastAsia="Times New Roman" w:hAnsi="Times New Roman" w:cs="Times New Roman"/>
        </w:rPr>
        <w:t xml:space="preserve">that man and women need each other </w:t>
      </w:r>
    </w:p>
    <w:p w14:paraId="3E468E77" w14:textId="77777777" w:rsidR="00845A14" w:rsidRPr="00CA44FE" w:rsidRDefault="00845A14" w:rsidP="3D17E81F">
      <w:pPr>
        <w:rPr>
          <w:rFonts w:ascii="Times New Roman" w:eastAsia="Times New Roman" w:hAnsi="Times New Roman" w:cs="Times New Roman"/>
        </w:rPr>
      </w:pPr>
    </w:p>
    <w:p w14:paraId="15114591" w14:textId="763AF729" w:rsidR="00242954" w:rsidRPr="00CA44FE" w:rsidRDefault="5434B944" w:rsidP="007B72F8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Rhetorical Situation: create a topic sentence that will be the first slide of this section: it needs to</w:t>
      </w:r>
      <w:r w:rsidR="00BC52D4" w:rsidRPr="00CA44FE">
        <w:rPr>
          <w:rFonts w:ascii="Times New Roman" w:hAnsi="Times New Roman" w:cs="Times New Roman"/>
        </w:rPr>
        <w:t xml:space="preserve"> </w:t>
      </w:r>
      <w:r w:rsidRPr="00CA44FE">
        <w:rPr>
          <w:rFonts w:ascii="Times New Roman" w:eastAsia="Times New Roman" w:hAnsi="Times New Roman" w:cs="Times New Roman"/>
        </w:rPr>
        <w:t xml:space="preserve">identify the song, the song’s performing artist (or composer), and makes a claim about what </w:t>
      </w:r>
      <w:r w:rsidR="00A23AE6" w:rsidRPr="00CA44FE">
        <w:rPr>
          <w:rFonts w:ascii="Times New Roman" w:eastAsia="Times New Roman" w:hAnsi="Times New Roman" w:cs="Times New Roman"/>
        </w:rPr>
        <w:t>the song’s rhetorical situation is</w:t>
      </w:r>
      <w:r w:rsidRPr="00CA44FE">
        <w:rPr>
          <w:rFonts w:ascii="Times New Roman" w:eastAsia="Times New Roman" w:hAnsi="Times New Roman" w:cs="Times New Roman"/>
        </w:rPr>
        <w:t xml:space="preserve"> (not just a topic, but its circumstances).</w:t>
      </w:r>
    </w:p>
    <w:p w14:paraId="28CC4A58" w14:textId="77777777" w:rsidR="00682501" w:rsidRPr="00CA44FE" w:rsidRDefault="3353503D" w:rsidP="00B702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The song is This is a Man’s World by James Brown and the claim in the song is that it is a man's world but is nothing with the help of women.</w:t>
      </w:r>
    </w:p>
    <w:p w14:paraId="7E7BDBBF" w14:textId="57A0D61B" w:rsidR="009914B4" w:rsidRPr="00CA44FE" w:rsidRDefault="00C413E9" w:rsidP="00B702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hAnsi="Times New Roman" w:cs="Times New Roman"/>
        </w:rPr>
        <w:t>The rhetorical</w:t>
      </w:r>
      <w:r w:rsidR="00AC09EE" w:rsidRPr="00CA44FE">
        <w:rPr>
          <w:rFonts w:ascii="Times New Roman" w:hAnsi="Times New Roman" w:cs="Times New Roman"/>
        </w:rPr>
        <w:t xml:space="preserve"> </w:t>
      </w:r>
      <w:r w:rsidR="006C20CE" w:rsidRPr="00CA44FE">
        <w:rPr>
          <w:rFonts w:ascii="Times New Roman" w:hAnsi="Times New Roman" w:cs="Times New Roman"/>
        </w:rPr>
        <w:t>situa</w:t>
      </w:r>
      <w:r w:rsidR="00B152EF" w:rsidRPr="00CA44FE">
        <w:rPr>
          <w:rFonts w:ascii="Times New Roman" w:hAnsi="Times New Roman" w:cs="Times New Roman"/>
        </w:rPr>
        <w:t xml:space="preserve">tion </w:t>
      </w:r>
      <w:r w:rsidR="003871C0" w:rsidRPr="00CA44FE">
        <w:rPr>
          <w:rFonts w:ascii="Times New Roman" w:hAnsi="Times New Roman" w:cs="Times New Roman"/>
        </w:rPr>
        <w:t>o</w:t>
      </w:r>
      <w:r w:rsidR="00D74838" w:rsidRPr="00CA44FE">
        <w:rPr>
          <w:rFonts w:ascii="Times New Roman" w:hAnsi="Times New Roman" w:cs="Times New Roman"/>
        </w:rPr>
        <w:t xml:space="preserve">f </w:t>
      </w:r>
      <w:r w:rsidR="005D1CBF" w:rsidRPr="00CA44FE">
        <w:rPr>
          <w:rFonts w:ascii="Times New Roman" w:hAnsi="Times New Roman" w:cs="Times New Roman"/>
        </w:rPr>
        <w:t>this son</w:t>
      </w:r>
      <w:r w:rsidR="008F59B7" w:rsidRPr="00CA44FE">
        <w:rPr>
          <w:rFonts w:ascii="Times New Roman" w:hAnsi="Times New Roman" w:cs="Times New Roman"/>
        </w:rPr>
        <w:t xml:space="preserve">g </w:t>
      </w:r>
      <w:r w:rsidR="002B3BD7" w:rsidRPr="00CA44FE">
        <w:rPr>
          <w:rFonts w:ascii="Times New Roman" w:hAnsi="Times New Roman" w:cs="Times New Roman"/>
        </w:rPr>
        <w:t xml:space="preserve">is </w:t>
      </w:r>
      <w:r w:rsidR="00205A00" w:rsidRPr="00CA44FE">
        <w:rPr>
          <w:rFonts w:ascii="Times New Roman" w:hAnsi="Times New Roman" w:cs="Times New Roman"/>
        </w:rPr>
        <w:t xml:space="preserve">to </w:t>
      </w:r>
      <w:r w:rsidR="00E86152" w:rsidRPr="00CA44FE">
        <w:rPr>
          <w:rFonts w:ascii="Times New Roman" w:hAnsi="Times New Roman" w:cs="Times New Roman"/>
        </w:rPr>
        <w:t xml:space="preserve">show </w:t>
      </w:r>
      <w:r w:rsidR="0033306E" w:rsidRPr="00CA44FE">
        <w:rPr>
          <w:rFonts w:ascii="Times New Roman" w:hAnsi="Times New Roman" w:cs="Times New Roman"/>
        </w:rPr>
        <w:t xml:space="preserve">the value of </w:t>
      </w:r>
      <w:r w:rsidR="005D2D08" w:rsidRPr="00CA44FE">
        <w:rPr>
          <w:rFonts w:ascii="Times New Roman" w:hAnsi="Times New Roman" w:cs="Times New Roman"/>
        </w:rPr>
        <w:t>bo</w:t>
      </w:r>
      <w:r w:rsidR="002B3952" w:rsidRPr="00CA44FE">
        <w:rPr>
          <w:rFonts w:ascii="Times New Roman" w:hAnsi="Times New Roman" w:cs="Times New Roman"/>
        </w:rPr>
        <w:t>th se</w:t>
      </w:r>
      <w:r w:rsidR="000B1809" w:rsidRPr="00CA44FE">
        <w:rPr>
          <w:rFonts w:ascii="Times New Roman" w:hAnsi="Times New Roman" w:cs="Times New Roman"/>
        </w:rPr>
        <w:t>xes</w:t>
      </w:r>
      <w:r w:rsidR="00D771C0" w:rsidRPr="00CA44FE">
        <w:rPr>
          <w:rFonts w:ascii="Times New Roman" w:hAnsi="Times New Roman" w:cs="Times New Roman"/>
        </w:rPr>
        <w:t xml:space="preserve">, </w:t>
      </w:r>
      <w:r w:rsidR="0011377B" w:rsidRPr="00CA44FE">
        <w:rPr>
          <w:rFonts w:ascii="Times New Roman" w:hAnsi="Times New Roman" w:cs="Times New Roman"/>
        </w:rPr>
        <w:t xml:space="preserve">but we </w:t>
      </w:r>
      <w:r w:rsidR="00604A78" w:rsidRPr="00CA44FE">
        <w:rPr>
          <w:rFonts w:ascii="Times New Roman" w:hAnsi="Times New Roman" w:cs="Times New Roman"/>
        </w:rPr>
        <w:t xml:space="preserve">need </w:t>
      </w:r>
      <w:r w:rsidR="00CF0F2F" w:rsidRPr="00CA44FE">
        <w:rPr>
          <w:rFonts w:ascii="Times New Roman" w:hAnsi="Times New Roman" w:cs="Times New Roman"/>
        </w:rPr>
        <w:t>both to</w:t>
      </w:r>
      <w:r w:rsidR="00C81E7F" w:rsidRPr="00CA44FE">
        <w:rPr>
          <w:rFonts w:ascii="Times New Roman" w:hAnsi="Times New Roman" w:cs="Times New Roman"/>
        </w:rPr>
        <w:t xml:space="preserve"> </w:t>
      </w:r>
      <w:r w:rsidR="004C20E4" w:rsidRPr="00CA44FE">
        <w:rPr>
          <w:rFonts w:ascii="Times New Roman" w:hAnsi="Times New Roman" w:cs="Times New Roman"/>
        </w:rPr>
        <w:t>exist</w:t>
      </w:r>
      <w:r w:rsidR="00AA4F04" w:rsidRPr="00CA44FE">
        <w:rPr>
          <w:rFonts w:ascii="Times New Roman" w:hAnsi="Times New Roman" w:cs="Times New Roman"/>
        </w:rPr>
        <w:br/>
      </w:r>
    </w:p>
    <w:p w14:paraId="4B93EFB9" w14:textId="77777777" w:rsidR="002D17D3" w:rsidRPr="00CA44FE" w:rsidRDefault="5434B944" w:rsidP="3D17E81F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Text: identify the genre as poetic </w:t>
      </w:r>
      <w:r w:rsidR="00C413E9" w:rsidRPr="00CA44FE">
        <w:rPr>
          <w:rFonts w:ascii="Times New Roman" w:eastAsia="Times New Roman" w:hAnsi="Times New Roman" w:cs="Times New Roman"/>
        </w:rPr>
        <w:t>lyrics</w:t>
      </w:r>
      <w:r w:rsidRPr="00CA44FE">
        <w:rPr>
          <w:rFonts w:ascii="Times New Roman" w:eastAsia="Times New Roman" w:hAnsi="Times New Roman" w:cs="Times New Roman"/>
        </w:rPr>
        <w:t xml:space="preserve"> and the medium as music.</w:t>
      </w:r>
    </w:p>
    <w:p w14:paraId="5A6E683C" w14:textId="57EABAC0" w:rsidR="00274B39" w:rsidRPr="00CA44FE" w:rsidRDefault="5434B944" w:rsidP="002D17D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Is there a more specific genre that this song represents (pop, R&amp;B, hard rock, country,</w:t>
      </w:r>
      <w:r w:rsidR="00186693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rap, ballad, etc.)?</w:t>
      </w:r>
    </w:p>
    <w:p w14:paraId="564C1F0F" w14:textId="762E7949" w:rsidR="002D17D3" w:rsidRPr="00CA44FE" w:rsidRDefault="138FC132" w:rsidP="002D17D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This song would be classified as soul music. </w:t>
      </w:r>
    </w:p>
    <w:p w14:paraId="1DEC2CC2" w14:textId="207447CB" w:rsidR="009914B4" w:rsidRPr="00CA44FE" w:rsidRDefault="002D17D3" w:rsidP="002D17D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  <w:b/>
          <w:bCs/>
        </w:rPr>
        <w:t> </w:t>
      </w:r>
      <w:hyperlink r:id="rId5" w:history="1">
        <w:r w:rsidRPr="00CA44FE">
          <w:rPr>
            <w:rStyle w:val="Hyperlink"/>
            <w:rFonts w:ascii="Times New Roman" w:eastAsia="Times New Roman" w:hAnsi="Times New Roman" w:cs="Times New Roman"/>
          </w:rPr>
          <w:t>R&amp;B/Soul</w:t>
        </w:r>
      </w:hyperlink>
      <w:r w:rsidRPr="00CA44FE">
        <w:rPr>
          <w:rFonts w:ascii="Times New Roman" w:eastAsia="Times New Roman" w:hAnsi="Times New Roman" w:cs="Times New Roman"/>
        </w:rPr>
        <w:t>, </w:t>
      </w:r>
      <w:hyperlink r:id="rId6" w:history="1">
        <w:r w:rsidRPr="00CA44FE">
          <w:rPr>
            <w:rStyle w:val="Hyperlink"/>
            <w:rFonts w:ascii="Times New Roman" w:eastAsia="Times New Roman" w:hAnsi="Times New Roman" w:cs="Times New Roman"/>
          </w:rPr>
          <w:t>Funk</w:t>
        </w:r>
      </w:hyperlink>
      <w:r w:rsidRPr="00CA44FE">
        <w:rPr>
          <w:rFonts w:ascii="Times New Roman" w:eastAsia="Times New Roman" w:hAnsi="Times New Roman" w:cs="Times New Roman"/>
        </w:rPr>
        <w:t>, </w:t>
      </w:r>
      <w:hyperlink r:id="rId7" w:history="1">
        <w:r w:rsidRPr="00CA44FE">
          <w:rPr>
            <w:rStyle w:val="Hyperlink"/>
            <w:rFonts w:ascii="Times New Roman" w:eastAsia="Times New Roman" w:hAnsi="Times New Roman" w:cs="Times New Roman"/>
          </w:rPr>
          <w:t>Classic Soul</w:t>
        </w:r>
      </w:hyperlink>
    </w:p>
    <w:p w14:paraId="1EEA20D7" w14:textId="0D7FA861" w:rsidR="00FD38CD" w:rsidRPr="00CA44FE" w:rsidRDefault="5434B944" w:rsidP="002D17D3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In what ways do the genre and medium help </w:t>
      </w:r>
      <w:r w:rsidR="00CA44FE" w:rsidRPr="00CA44FE">
        <w:rPr>
          <w:rFonts w:ascii="Times New Roman" w:eastAsia="Times New Roman" w:hAnsi="Times New Roman" w:cs="Times New Roman"/>
        </w:rPr>
        <w:t>relate to</w:t>
      </w:r>
      <w:r w:rsidRPr="00CA44FE">
        <w:rPr>
          <w:rFonts w:ascii="Times New Roman" w:eastAsia="Times New Roman" w:hAnsi="Times New Roman" w:cs="Times New Roman"/>
        </w:rPr>
        <w:t xml:space="preserve"> the situation better or more</w:t>
      </w:r>
      <w:r w:rsidR="00186693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powerfully than other genres (such as an essay or a story)?</w:t>
      </w:r>
    </w:p>
    <w:p w14:paraId="3E89E4C0" w14:textId="2DAE23DF" w:rsidR="002D17D3" w:rsidRPr="00CA44FE" w:rsidRDefault="1158DEB5" w:rsidP="002D17D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It being a slower pace helps James Brown </w:t>
      </w:r>
      <w:r w:rsidR="00CA44FE" w:rsidRPr="00CA44FE">
        <w:rPr>
          <w:rFonts w:ascii="Times New Roman" w:eastAsia="Times New Roman" w:hAnsi="Times New Roman" w:cs="Times New Roman"/>
        </w:rPr>
        <w:t>get</w:t>
      </w:r>
      <w:r w:rsidRPr="00CA44FE">
        <w:rPr>
          <w:rFonts w:ascii="Times New Roman" w:eastAsia="Times New Roman" w:hAnsi="Times New Roman" w:cs="Times New Roman"/>
        </w:rPr>
        <w:t xml:space="preserve"> his point across. In the song he talks about all the inventions that the men have created but how none of it would be possible without women.</w:t>
      </w:r>
      <w:r w:rsidR="5434B944" w:rsidRPr="00CA44FE">
        <w:rPr>
          <w:rFonts w:ascii="Times New Roman" w:hAnsi="Times New Roman" w:cs="Times New Roman"/>
        </w:rPr>
        <w:br/>
      </w:r>
    </w:p>
    <w:p w14:paraId="0DF5C7DA" w14:textId="7589B24B" w:rsidR="00A142F8" w:rsidRPr="002D17D3" w:rsidRDefault="5434B944" w:rsidP="002D17D3">
      <w:pPr>
        <w:rPr>
          <w:rFonts w:ascii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Author: </w:t>
      </w:r>
      <w:r w:rsidR="00901996" w:rsidRPr="00CA44FE">
        <w:rPr>
          <w:rFonts w:ascii="Times New Roman" w:eastAsia="Times New Roman" w:hAnsi="Times New Roman" w:cs="Times New Roman"/>
        </w:rPr>
        <w:t>Who</w:t>
      </w:r>
      <w:r w:rsidRPr="00CA44FE">
        <w:rPr>
          <w:rFonts w:ascii="Times New Roman" w:eastAsia="Times New Roman" w:hAnsi="Times New Roman" w:cs="Times New Roman"/>
        </w:rPr>
        <w:t xml:space="preserve"> is the composer (or performing artist) and what is their background and</w:t>
      </w:r>
      <w:r w:rsidR="00251EFB" w:rsidRPr="00CA44FE">
        <w:rPr>
          <w:rFonts w:ascii="Times New Roman" w:hAnsi="Times New Roman" w:cs="Times New Roman"/>
        </w:rPr>
        <w:t xml:space="preserve"> </w:t>
      </w:r>
      <w:r w:rsidRPr="00CA44FE">
        <w:rPr>
          <w:rFonts w:ascii="Times New Roman" w:eastAsia="Times New Roman" w:hAnsi="Times New Roman" w:cs="Times New Roman"/>
        </w:rPr>
        <w:t>history that is relevant to the situation? Is there any evidence you can quote from the</w:t>
      </w:r>
      <w:r w:rsidR="00E25079" w:rsidRPr="00CA44FE">
        <w:rPr>
          <w:rFonts w:ascii="Times New Roman" w:hAnsi="Times New Roman" w:cs="Times New Roman"/>
        </w:rPr>
        <w:t xml:space="preserve"> </w:t>
      </w:r>
      <w:r w:rsidRPr="00CA44FE">
        <w:rPr>
          <w:rFonts w:ascii="Times New Roman" w:eastAsia="Times New Roman" w:hAnsi="Times New Roman" w:cs="Times New Roman"/>
        </w:rPr>
        <w:t>lyrics?</w:t>
      </w:r>
    </w:p>
    <w:p w14:paraId="7596B6AC" w14:textId="5BEC0CEC" w:rsidR="009914B4" w:rsidRPr="00CA44FE" w:rsidRDefault="3D1972A0" w:rsidP="008C75B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The artist is James Brown, who started as a gos</w:t>
      </w:r>
      <w:r w:rsidR="0E0C3A6C" w:rsidRPr="00CA44FE">
        <w:rPr>
          <w:rFonts w:ascii="Times New Roman" w:eastAsia="Times New Roman" w:hAnsi="Times New Roman" w:cs="Times New Roman"/>
        </w:rPr>
        <w:t xml:space="preserve">pel </w:t>
      </w:r>
      <w:r w:rsidRPr="00CA44FE">
        <w:rPr>
          <w:rFonts w:ascii="Times New Roman" w:eastAsia="Times New Roman" w:hAnsi="Times New Roman" w:cs="Times New Roman"/>
        </w:rPr>
        <w:t>singer and then would become known as the God Father of soul music</w:t>
      </w:r>
      <w:r w:rsidR="313CFFC7" w:rsidRPr="00CA44FE">
        <w:rPr>
          <w:rFonts w:ascii="Times New Roman" w:eastAsia="Times New Roman" w:hAnsi="Times New Roman" w:cs="Times New Roman"/>
        </w:rPr>
        <w:t>.</w:t>
      </w:r>
    </w:p>
    <w:p w14:paraId="1A162E7E" w14:textId="41AEB4FA" w:rsidR="006B425B" w:rsidRPr="00CA44FE" w:rsidRDefault="006B425B" w:rsidP="006B42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He is a man</w:t>
      </w:r>
    </w:p>
    <w:p w14:paraId="57720BA5" w14:textId="485ACD93" w:rsidR="009914B4" w:rsidRPr="00CA44FE" w:rsidRDefault="313CFFC7" w:rsidP="006B42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hAnsi="Times New Roman" w:cs="Times New Roman"/>
        </w:rPr>
        <w:t xml:space="preserve">Lyric </w:t>
      </w:r>
      <w:r w:rsidR="0CCABF56" w:rsidRPr="00CA44FE">
        <w:rPr>
          <w:rFonts w:ascii="Times New Roman" w:hAnsi="Times New Roman" w:cs="Times New Roman"/>
        </w:rPr>
        <w:t>“</w:t>
      </w:r>
      <w:r w:rsidRPr="00CA44FE">
        <w:rPr>
          <w:rFonts w:ascii="Times New Roman" w:eastAsia="Roboto" w:hAnsi="Times New Roman" w:cs="Times New Roman"/>
        </w:rPr>
        <w:t>This is a man's world, this is a man's world</w:t>
      </w:r>
      <w:r w:rsidR="5434B944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Roboto" w:hAnsi="Times New Roman" w:cs="Times New Roman"/>
        </w:rPr>
        <w:t>But it wouldn't be nothing, nothing without a woman or a girl</w:t>
      </w:r>
      <w:r w:rsidR="68C7D782" w:rsidRPr="00CA44FE">
        <w:rPr>
          <w:rFonts w:ascii="Times New Roman" w:eastAsia="Roboto" w:hAnsi="Times New Roman" w:cs="Times New Roman"/>
        </w:rPr>
        <w:t>.”</w:t>
      </w:r>
      <w:r w:rsidR="5434B944" w:rsidRPr="00CA44FE">
        <w:rPr>
          <w:rFonts w:ascii="Times New Roman" w:hAnsi="Times New Roman" w:cs="Times New Roman"/>
        </w:rPr>
        <w:br/>
      </w:r>
    </w:p>
    <w:p w14:paraId="5BF5C709" w14:textId="4273FD42" w:rsidR="000D4795" w:rsidRPr="00CA44FE" w:rsidRDefault="5434B944" w:rsidP="000D4795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lastRenderedPageBreak/>
        <w:t>Audience: identify and describe the center-of-target fans, especially those who follow the</w:t>
      </w:r>
      <w:r w:rsidR="00186693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genre of music (what generally is their background and demographic)? Is there any evidence</w:t>
      </w:r>
      <w:r w:rsidR="00186693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you can quote from the lyrics?</w:t>
      </w:r>
    </w:p>
    <w:p w14:paraId="64A507B3" w14:textId="076CA1E4" w:rsidR="00F52626" w:rsidRPr="00CA44FE" w:rsidRDefault="004F7C02" w:rsidP="000D479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hAnsi="Times New Roman" w:cs="Times New Roman"/>
        </w:rPr>
        <w:t xml:space="preserve">People who listen to soul music </w:t>
      </w:r>
      <w:r w:rsidR="001E1C8A" w:rsidRPr="00CA44FE">
        <w:rPr>
          <w:rFonts w:ascii="Times New Roman" w:hAnsi="Times New Roman" w:cs="Times New Roman"/>
        </w:rPr>
        <w:t>are usually open to feelings and are open-</w:t>
      </w:r>
      <w:r w:rsidR="00F46144" w:rsidRPr="00CA44FE">
        <w:rPr>
          <w:rFonts w:ascii="Times New Roman" w:hAnsi="Times New Roman" w:cs="Times New Roman"/>
        </w:rPr>
        <w:t>minded,</w:t>
      </w:r>
      <w:r w:rsidR="001E1C8A" w:rsidRPr="00CA44FE">
        <w:rPr>
          <w:rFonts w:ascii="Times New Roman" w:hAnsi="Times New Roman" w:cs="Times New Roman"/>
        </w:rPr>
        <w:t xml:space="preserve"> </w:t>
      </w:r>
      <w:r w:rsidR="007F5A65" w:rsidRPr="00CA44FE">
        <w:rPr>
          <w:rFonts w:ascii="Times New Roman" w:hAnsi="Times New Roman" w:cs="Times New Roman"/>
        </w:rPr>
        <w:t xml:space="preserve">allowing </w:t>
      </w:r>
      <w:r w:rsidR="00F52626" w:rsidRPr="00CA44FE">
        <w:rPr>
          <w:rFonts w:ascii="Times New Roman" w:hAnsi="Times New Roman" w:cs="Times New Roman"/>
        </w:rPr>
        <w:t xml:space="preserve">this song to resonate with them and for his audience to understand his meaning </w:t>
      </w:r>
    </w:p>
    <w:p w14:paraId="12E82240" w14:textId="7195C2B4" w:rsidR="009914B4" w:rsidRPr="00CA44FE" w:rsidRDefault="002E1168" w:rsidP="00F52626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hAnsi="Times New Roman" w:cs="Times New Roman"/>
        </w:rPr>
        <w:t xml:space="preserve">Closed-Minded people </w:t>
      </w:r>
      <w:r w:rsidR="00DF6C1A" w:rsidRPr="00CA44FE">
        <w:rPr>
          <w:rFonts w:ascii="Times New Roman" w:hAnsi="Times New Roman" w:cs="Times New Roman"/>
        </w:rPr>
        <w:t>would s</w:t>
      </w:r>
      <w:r w:rsidR="002A6386">
        <w:rPr>
          <w:rFonts w:ascii="Times New Roman" w:hAnsi="Times New Roman" w:cs="Times New Roman"/>
        </w:rPr>
        <w:t>e</w:t>
      </w:r>
      <w:r w:rsidR="00DF6C1A" w:rsidRPr="00CA44FE">
        <w:rPr>
          <w:rFonts w:ascii="Times New Roman" w:hAnsi="Times New Roman" w:cs="Times New Roman"/>
        </w:rPr>
        <w:t xml:space="preserve">e the song as </w:t>
      </w:r>
      <w:r w:rsidR="000C57BB" w:rsidRPr="00CA44FE">
        <w:rPr>
          <w:rFonts w:ascii="Times New Roman" w:hAnsi="Times New Roman" w:cs="Times New Roman"/>
        </w:rPr>
        <w:t xml:space="preserve">sexist or in favor on men </w:t>
      </w:r>
      <w:r w:rsidR="00186693" w:rsidRPr="00CA44FE">
        <w:rPr>
          <w:rFonts w:ascii="Times New Roman" w:hAnsi="Times New Roman" w:cs="Times New Roman"/>
        </w:rPr>
        <w:br/>
      </w:r>
      <w:r w:rsidR="00186693" w:rsidRPr="00CA44FE">
        <w:rPr>
          <w:rFonts w:ascii="Times New Roman" w:hAnsi="Times New Roman" w:cs="Times New Roman"/>
        </w:rPr>
        <w:br/>
      </w:r>
    </w:p>
    <w:p w14:paraId="5E36FB34" w14:textId="77777777" w:rsidR="000C57BB" w:rsidRPr="00CA44FE" w:rsidRDefault="5434B944" w:rsidP="3D17E81F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• Purpose: what is the composer’s rhetorical exigence (what change do they want to bring</w:t>
      </w:r>
      <w:r w:rsidR="00186693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about in their audiences through this rhetoric)? Is there any evidence you can quote from</w:t>
      </w:r>
      <w:r w:rsidR="00186693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the lyrics?</w:t>
      </w:r>
    </w:p>
    <w:p w14:paraId="4E2EF2A5" w14:textId="22634363" w:rsidR="001A2649" w:rsidRPr="00CA44FE" w:rsidRDefault="7C81040B" w:rsidP="000C57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The change James Brown wants to bring is the equality of men and women.</w:t>
      </w:r>
      <w:r w:rsidR="007A667C">
        <w:rPr>
          <w:rFonts w:ascii="Times New Roman" w:eastAsia="Times New Roman" w:hAnsi="Times New Roman" w:cs="Times New Roman"/>
        </w:rPr>
        <w:t xml:space="preserve"> Show that men and women have their own roles and both need each other</w:t>
      </w:r>
    </w:p>
    <w:p w14:paraId="2D0FAA39" w14:textId="77777777" w:rsidR="001A2649" w:rsidRPr="00CA44FE" w:rsidRDefault="001A2649" w:rsidP="000C57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He trying to show the how men create things, but without women, men would not be able to live </w:t>
      </w:r>
    </w:p>
    <w:p w14:paraId="6E8FB795" w14:textId="033624A5" w:rsidR="001A2649" w:rsidRPr="00CA44FE" w:rsidRDefault="001A2649" w:rsidP="000C57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Man, and Women need each other to do the things they excel at</w:t>
      </w:r>
    </w:p>
    <w:p w14:paraId="4344E2BE" w14:textId="4C1BAF87" w:rsidR="009914B4" w:rsidRPr="00CA44FE" w:rsidRDefault="001A2649" w:rsidP="00BF08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Women cannot live without men and men cannot live without women, coexistence </w:t>
      </w:r>
      <w:r w:rsidR="5434B944" w:rsidRPr="00CA44FE">
        <w:rPr>
          <w:rFonts w:ascii="Times New Roman" w:hAnsi="Times New Roman" w:cs="Times New Roman"/>
        </w:rPr>
        <w:br/>
      </w:r>
    </w:p>
    <w:p w14:paraId="520E69C0" w14:textId="77777777" w:rsidR="000C57BB" w:rsidRPr="00CA44FE" w:rsidRDefault="5434B944" w:rsidP="000C57BB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• Kairos (while all of these may not apply, several should):</w:t>
      </w:r>
    </w:p>
    <w:p w14:paraId="1B7A8EE3" w14:textId="77777777" w:rsidR="000C57BB" w:rsidRPr="00CA44FE" w:rsidRDefault="5434B944" w:rsidP="000C57B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 Is the song about a particular occasion (moment) in history or in</w:t>
      </w:r>
      <w:r w:rsidR="00186693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someone’s life? Is there any evidence you can quote from the lyrics?</w:t>
      </w:r>
    </w:p>
    <w:p w14:paraId="3D7863E0" w14:textId="26E4E633" w:rsidR="009914B4" w:rsidRPr="00CA44FE" w:rsidRDefault="7DF6E545" w:rsidP="000C57B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 xml:space="preserve"> He quotes in his song how most of man's inventions, that women do not get as much credit as men do.</w:t>
      </w:r>
    </w:p>
    <w:p w14:paraId="0C3E1899" w14:textId="77777777" w:rsidR="00DB5086" w:rsidRPr="00CA44FE" w:rsidRDefault="00DB5086" w:rsidP="00DB5086">
      <w:pPr>
        <w:rPr>
          <w:rFonts w:ascii="Times New Roman" w:hAnsi="Times New Roman" w:cs="Times New Roman"/>
        </w:rPr>
      </w:pPr>
      <w:r w:rsidRPr="00CA44FE">
        <w:rPr>
          <w:rFonts w:ascii="Times New Roman" w:hAnsi="Times New Roman" w:cs="Times New Roman"/>
        </w:rPr>
        <w:t>Lyric: You see, man made the cars to take us over the road</w:t>
      </w:r>
    </w:p>
    <w:p w14:paraId="45424F64" w14:textId="77777777" w:rsidR="00DB5086" w:rsidRPr="00CA44FE" w:rsidRDefault="00DB5086" w:rsidP="00DB5086">
      <w:pPr>
        <w:rPr>
          <w:rFonts w:ascii="Times New Roman" w:hAnsi="Times New Roman" w:cs="Times New Roman"/>
        </w:rPr>
      </w:pPr>
      <w:r w:rsidRPr="00CA44FE">
        <w:rPr>
          <w:rFonts w:ascii="Times New Roman" w:hAnsi="Times New Roman" w:cs="Times New Roman"/>
        </w:rPr>
        <w:t>Man made the train to carry the heavy load</w:t>
      </w:r>
    </w:p>
    <w:p w14:paraId="1BEC96CE" w14:textId="77777777" w:rsidR="00DB5086" w:rsidRPr="00CA44FE" w:rsidRDefault="00DB5086" w:rsidP="00DB5086">
      <w:pPr>
        <w:rPr>
          <w:rFonts w:ascii="Times New Roman" w:hAnsi="Times New Roman" w:cs="Times New Roman"/>
        </w:rPr>
      </w:pPr>
      <w:r w:rsidRPr="00CA44FE">
        <w:rPr>
          <w:rFonts w:ascii="Times New Roman" w:hAnsi="Times New Roman" w:cs="Times New Roman"/>
        </w:rPr>
        <w:t>Man made electric light to take us out of the dark</w:t>
      </w:r>
    </w:p>
    <w:p w14:paraId="5E6230C1" w14:textId="77777777" w:rsidR="00DB5086" w:rsidRPr="00CA44FE" w:rsidRDefault="00DB5086" w:rsidP="00DB5086">
      <w:pPr>
        <w:rPr>
          <w:rFonts w:ascii="Times New Roman" w:hAnsi="Times New Roman" w:cs="Times New Roman"/>
        </w:rPr>
      </w:pPr>
      <w:r w:rsidRPr="00CA44FE">
        <w:rPr>
          <w:rFonts w:ascii="Times New Roman" w:hAnsi="Times New Roman" w:cs="Times New Roman"/>
        </w:rPr>
        <w:t>Man made the boat for the water, like Noah made the ark</w:t>
      </w:r>
    </w:p>
    <w:p w14:paraId="77F546BC" w14:textId="77777777" w:rsidR="00DB5086" w:rsidRPr="00CA44FE" w:rsidRDefault="00DB5086" w:rsidP="00DB5086">
      <w:pPr>
        <w:rPr>
          <w:rFonts w:ascii="Times New Roman" w:hAnsi="Times New Roman" w:cs="Times New Roman"/>
        </w:rPr>
      </w:pPr>
      <w:r w:rsidRPr="00CA44FE">
        <w:rPr>
          <w:rFonts w:ascii="Times New Roman" w:hAnsi="Times New Roman" w:cs="Times New Roman"/>
        </w:rPr>
        <w:t>This is a man's, man's, man's world</w:t>
      </w:r>
    </w:p>
    <w:p w14:paraId="01E42FAF" w14:textId="77777777" w:rsidR="00182202" w:rsidRPr="00CA44FE" w:rsidRDefault="00DB5086" w:rsidP="00DB5086">
      <w:pPr>
        <w:rPr>
          <w:rFonts w:ascii="Times New Roman" w:hAnsi="Times New Roman" w:cs="Times New Roman"/>
        </w:rPr>
      </w:pPr>
      <w:r w:rsidRPr="00CA44FE">
        <w:rPr>
          <w:rFonts w:ascii="Times New Roman" w:hAnsi="Times New Roman" w:cs="Times New Roman"/>
        </w:rPr>
        <w:t>But it wouldn't be nothing, nothing without a woman or a girl</w:t>
      </w:r>
      <w:r w:rsidR="00182202" w:rsidRPr="00CA44FE">
        <w:rPr>
          <w:rFonts w:ascii="Times New Roman" w:hAnsi="Times New Roman" w:cs="Times New Roman"/>
        </w:rPr>
        <w:t xml:space="preserve"> </w:t>
      </w:r>
    </w:p>
    <w:p w14:paraId="01CD62C0" w14:textId="77777777" w:rsidR="00182202" w:rsidRPr="00CA44FE" w:rsidRDefault="00182202" w:rsidP="00DB5086">
      <w:pPr>
        <w:rPr>
          <w:rFonts w:ascii="Times New Roman" w:hAnsi="Times New Roman" w:cs="Times New Roman"/>
        </w:rPr>
      </w:pPr>
    </w:p>
    <w:p w14:paraId="281EE77F" w14:textId="4DD86695" w:rsidR="009914B4" w:rsidRPr="00CA44FE" w:rsidRDefault="5434B944" w:rsidP="00182202">
      <w:pPr>
        <w:rPr>
          <w:rFonts w:ascii="Times New Roman" w:eastAsia="Times New Roman" w:hAnsi="Times New Roman" w:cs="Times New Roman"/>
        </w:rPr>
      </w:pPr>
      <w:r w:rsidRPr="00CA44FE">
        <w:rPr>
          <w:rFonts w:ascii="Times New Roman" w:eastAsia="Times New Roman" w:hAnsi="Times New Roman" w:cs="Times New Roman"/>
        </w:rPr>
        <w:t>How is the song appropriate by being pertinent; i.e., what is particularly relevant to the</w:t>
      </w:r>
      <w:r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Times New Roman" w:hAnsi="Times New Roman" w:cs="Times New Roman"/>
        </w:rPr>
        <w:t>occasion (or its setting)?</w:t>
      </w:r>
      <w:r w:rsidR="09D4D193" w:rsidRPr="00CA44FE">
        <w:rPr>
          <w:rFonts w:ascii="Times New Roman" w:eastAsia="Times New Roman" w:hAnsi="Times New Roman" w:cs="Times New Roman"/>
        </w:rPr>
        <w:t xml:space="preserve"> The song is pertinent for its time because at the time women were not looked as being equal to men no matter what they did.</w:t>
      </w:r>
    </w:p>
    <w:p w14:paraId="6ECC4477" w14:textId="6F4628E8" w:rsidR="009914B4" w:rsidRPr="00CA44FE" w:rsidRDefault="00186693" w:rsidP="00CF0D7C">
      <w:pPr>
        <w:rPr>
          <w:rFonts w:ascii="Times New Roman" w:eastAsia="Times New Roman" w:hAnsi="Times New Roman" w:cs="Times New Roman"/>
        </w:rPr>
      </w:pPr>
      <w:r w:rsidRPr="001A2649">
        <w:rPr>
          <w:rFonts w:ascii="Times New Roman" w:hAnsi="Times New Roman" w:cs="Times New Roman"/>
        </w:rPr>
        <w:lastRenderedPageBreak/>
        <w:br/>
      </w:r>
      <w:r w:rsidR="5434B944" w:rsidRPr="00CA44FE">
        <w:rPr>
          <w:rFonts w:ascii="Times New Roman" w:eastAsia="Lato" w:hAnsi="Times New Roman" w:cs="Times New Roman"/>
          <w:color w:val="000000" w:themeColor="text1"/>
        </w:rPr>
        <w:t>II. Create a topic slide that claims the song appeals to logos.</w:t>
      </w:r>
      <w:r w:rsidRPr="00CA44FE">
        <w:rPr>
          <w:rFonts w:ascii="Times New Roman" w:hAnsi="Times New Roman" w:cs="Times New Roman"/>
        </w:rPr>
        <w:br/>
      </w:r>
    </w:p>
    <w:p w14:paraId="49306092" w14:textId="4417BEC4" w:rsidR="00D40F9B" w:rsidRPr="00CA44FE" w:rsidRDefault="5434B944" w:rsidP="00D40F9B">
      <w:pPr>
        <w:pStyle w:val="ListParagraph"/>
        <w:numPr>
          <w:ilvl w:val="0"/>
          <w:numId w:val="4"/>
        </w:num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  <w:r w:rsidRPr="00CA44FE">
        <w:rPr>
          <w:rFonts w:ascii="Times New Roman" w:eastAsia="Lato" w:hAnsi="Times New Roman" w:cs="Times New Roman"/>
          <w:color w:val="000000" w:themeColor="text1"/>
        </w:rPr>
        <w:t>Summarize what you believe to be your song’s main claim? Quote any lyrics that seem to</w:t>
      </w:r>
      <w:r w:rsidR="00D40F9B" w:rsidRPr="00CA44FE">
        <w:rPr>
          <w:rFonts w:ascii="Times New Roman" w:hAnsi="Times New Roman" w:cs="Times New Roman"/>
        </w:rPr>
        <w:t xml:space="preserve"> </w:t>
      </w:r>
      <w:r w:rsidRPr="00CA44FE">
        <w:rPr>
          <w:rFonts w:ascii="Times New Roman" w:eastAsia="Lato" w:hAnsi="Times New Roman" w:cs="Times New Roman"/>
          <w:color w:val="000000" w:themeColor="text1"/>
        </w:rPr>
        <w:t>make this claim</w:t>
      </w:r>
      <w:r w:rsidR="00D40F9B" w:rsidRPr="00CA44FE">
        <w:rPr>
          <w:rFonts w:ascii="Times New Roman" w:eastAsia="Lato" w:hAnsi="Times New Roman" w:cs="Times New Roman"/>
          <w:color w:val="000000" w:themeColor="text1"/>
        </w:rPr>
        <w:t>.</w:t>
      </w:r>
    </w:p>
    <w:p w14:paraId="53AF17EE" w14:textId="356000B3" w:rsidR="009914B4" w:rsidRPr="00CA44FE" w:rsidRDefault="44257126" w:rsidP="00D40F9B">
      <w:pPr>
        <w:pStyle w:val="ListParagraph"/>
        <w:numPr>
          <w:ilvl w:val="1"/>
          <w:numId w:val="4"/>
        </w:num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  <w:r w:rsidRPr="00CA44FE">
        <w:rPr>
          <w:rFonts w:ascii="Times New Roman" w:eastAsia="Lato" w:hAnsi="Times New Roman" w:cs="Times New Roman"/>
          <w:color w:val="000000" w:themeColor="text1"/>
        </w:rPr>
        <w:t>The main claim in the song is that man can achieve whatever but cannot achieve without the help of women.</w:t>
      </w:r>
      <w:r w:rsidR="5434B944" w:rsidRPr="00CA44FE">
        <w:rPr>
          <w:rFonts w:ascii="Times New Roman" w:hAnsi="Times New Roman" w:cs="Times New Roman"/>
        </w:rPr>
        <w:br/>
      </w:r>
    </w:p>
    <w:p w14:paraId="13507E92" w14:textId="0B2C5926" w:rsidR="00062C22" w:rsidRPr="00CA44FE" w:rsidRDefault="5434B944" w:rsidP="148B17FA">
      <w:p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  <w:r w:rsidRPr="00CA44FE">
        <w:rPr>
          <w:rFonts w:ascii="Times New Roman" w:eastAsia="Lato" w:hAnsi="Times New Roman" w:cs="Times New Roman"/>
          <w:color w:val="000000" w:themeColor="text1"/>
        </w:rPr>
        <w:t>Quote evidence the artist provides in the lyrics to prove the claim.</w:t>
      </w:r>
      <w:r w:rsidRPr="00CA44FE">
        <w:rPr>
          <w:rFonts w:ascii="Times New Roman" w:hAnsi="Times New Roman" w:cs="Times New Roman"/>
        </w:rPr>
        <w:br/>
      </w:r>
    </w:p>
    <w:p w14:paraId="39A575F2" w14:textId="77777777" w:rsidR="00B940EF" w:rsidRPr="00CA44FE" w:rsidRDefault="00B940EF" w:rsidP="000745CE">
      <w:p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</w:p>
    <w:p w14:paraId="0BB26768" w14:textId="73B22634" w:rsidR="00062C22" w:rsidRPr="00CA44FE" w:rsidRDefault="0693BB9A" w:rsidP="00B940EF">
      <w:pPr>
        <w:pStyle w:val="ListParagraph"/>
        <w:numPr>
          <w:ilvl w:val="1"/>
          <w:numId w:val="4"/>
        </w:numPr>
        <w:shd w:val="clear" w:color="auto" w:fill="F2F2F2" w:themeFill="background1" w:themeFillShade="F2"/>
        <w:spacing w:after="0"/>
        <w:ind w:right="2475"/>
        <w:rPr>
          <w:rFonts w:ascii="Times New Roman" w:hAnsi="Times New Roman" w:cs="Times New Roman"/>
        </w:rPr>
      </w:pPr>
      <w:r w:rsidRPr="00CA44FE">
        <w:rPr>
          <w:rFonts w:ascii="Times New Roman" w:eastAsia="Roboto" w:hAnsi="Times New Roman" w:cs="Times New Roman"/>
        </w:rPr>
        <w:t>This is a man's world, this is a man's world</w:t>
      </w:r>
      <w:r w:rsidR="5434B944" w:rsidRPr="00CA44FE">
        <w:rPr>
          <w:rFonts w:ascii="Times New Roman" w:hAnsi="Times New Roman" w:cs="Times New Roman"/>
        </w:rPr>
        <w:br/>
      </w:r>
      <w:r w:rsidRPr="00CA44FE">
        <w:rPr>
          <w:rFonts w:ascii="Times New Roman" w:eastAsia="Roboto" w:hAnsi="Times New Roman" w:cs="Times New Roman"/>
        </w:rPr>
        <w:t>But it wouldn't be nothing, nothing without a woman or a girl</w:t>
      </w:r>
      <w:r w:rsidR="00D40F9B" w:rsidRPr="00CA44FE">
        <w:rPr>
          <w:rFonts w:ascii="Times New Roman" w:eastAsia="Roboto" w:hAnsi="Times New Roman" w:cs="Times New Roman"/>
        </w:rPr>
        <w:t>.</w:t>
      </w:r>
      <w:r w:rsidR="00D40F9B" w:rsidRPr="00CA44FE">
        <w:rPr>
          <w:rFonts w:ascii="Times New Roman" w:hAnsi="Times New Roman" w:cs="Times New Roman"/>
        </w:rPr>
        <w:t xml:space="preserve"> </w:t>
      </w:r>
    </w:p>
    <w:p w14:paraId="664B2E65" w14:textId="77777777" w:rsidR="00062C22" w:rsidRPr="00CA44FE" w:rsidRDefault="00062C22" w:rsidP="3D17E81F">
      <w:pPr>
        <w:shd w:val="clear" w:color="auto" w:fill="F2F2F2" w:themeFill="background1" w:themeFillShade="F2"/>
        <w:spacing w:after="0"/>
        <w:ind w:right="2475"/>
        <w:rPr>
          <w:rFonts w:ascii="Times New Roman" w:hAnsi="Times New Roman" w:cs="Times New Roman"/>
        </w:rPr>
      </w:pPr>
    </w:p>
    <w:p w14:paraId="281577E2" w14:textId="7AA8895F" w:rsidR="009914B4" w:rsidRPr="00CA44FE" w:rsidRDefault="5434B944" w:rsidP="00CA44FE">
      <w:pPr>
        <w:pStyle w:val="ListParagraph"/>
        <w:numPr>
          <w:ilvl w:val="0"/>
          <w:numId w:val="4"/>
        </w:num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  <w:r w:rsidRPr="00CA44FE">
        <w:rPr>
          <w:rFonts w:ascii="Times New Roman" w:eastAsia="Lato" w:hAnsi="Times New Roman" w:cs="Times New Roman"/>
          <w:color w:val="000000" w:themeColor="text1"/>
        </w:rPr>
        <w:t>Quote any of the artist’s reasoning you can find in the lyrics where they try to explain why the</w:t>
      </w:r>
      <w:r w:rsidR="00B940EF" w:rsidRPr="00CA44FE">
        <w:rPr>
          <w:rFonts w:ascii="Times New Roman" w:hAnsi="Times New Roman" w:cs="Times New Roman"/>
        </w:rPr>
        <w:t xml:space="preserve"> </w:t>
      </w:r>
      <w:r w:rsidRPr="00CA44FE">
        <w:rPr>
          <w:rFonts w:ascii="Times New Roman" w:eastAsia="Lato" w:hAnsi="Times New Roman" w:cs="Times New Roman"/>
          <w:color w:val="000000" w:themeColor="text1"/>
        </w:rPr>
        <w:t>evidence supports the claim?</w:t>
      </w:r>
      <w:del w:id="0" w:author="Microsoft Word" w:date="2025-02-26T13:15:00Z" w16du:dateUtc="2025-02-26T21:15:00Z">
        <w:r w:rsidRPr="00CA44FE">
          <w:rPr>
            <w:rFonts w:ascii="Times New Roman" w:hAnsi="Times New Roman" w:cs="Times New Roman"/>
          </w:rPr>
          <w:br/>
        </w:r>
      </w:del>
    </w:p>
    <w:p w14:paraId="7E7446ED" w14:textId="7CDE47A8" w:rsidR="009914B4" w:rsidRPr="00CA44FE" w:rsidRDefault="0F3D2008" w:rsidP="00B940EF">
      <w:pPr>
        <w:pStyle w:val="ListParagraph"/>
        <w:numPr>
          <w:ilvl w:val="1"/>
          <w:numId w:val="4"/>
        </w:num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  <w:r w:rsidRPr="00CA44FE">
        <w:rPr>
          <w:rFonts w:ascii="Times New Roman" w:eastAsia="Lato" w:hAnsi="Times New Roman" w:cs="Times New Roman"/>
          <w:color w:val="000000" w:themeColor="text1"/>
        </w:rPr>
        <w:t>“</w:t>
      </w:r>
      <w:r w:rsidR="445DE1CA" w:rsidRPr="00CA44FE">
        <w:rPr>
          <w:rFonts w:ascii="Times New Roman" w:eastAsia="Times New Roman" w:hAnsi="Times New Roman" w:cs="Times New Roman"/>
          <w:color w:val="000000" w:themeColor="text1"/>
        </w:rPr>
        <w:t>Man thinks about our little bitty baby girls</w:t>
      </w:r>
      <w:r w:rsidR="5434B944" w:rsidRPr="00CA44FE">
        <w:rPr>
          <w:rFonts w:ascii="Times New Roman" w:hAnsi="Times New Roman" w:cs="Times New Roman"/>
        </w:rPr>
        <w:br/>
      </w:r>
      <w:r w:rsidR="445DE1CA" w:rsidRPr="00CA44FE">
        <w:rPr>
          <w:rFonts w:ascii="Times New Roman" w:eastAsia="Times New Roman" w:hAnsi="Times New Roman" w:cs="Times New Roman"/>
          <w:color w:val="000000" w:themeColor="text1"/>
        </w:rPr>
        <w:t>And our baby boys</w:t>
      </w:r>
      <w:r w:rsidR="5434B944" w:rsidRPr="00CA44FE">
        <w:rPr>
          <w:rFonts w:ascii="Times New Roman" w:hAnsi="Times New Roman" w:cs="Times New Roman"/>
        </w:rPr>
        <w:br/>
      </w:r>
      <w:r w:rsidR="445DE1CA" w:rsidRPr="00CA44FE">
        <w:rPr>
          <w:rFonts w:ascii="Times New Roman" w:eastAsia="Times New Roman" w:hAnsi="Times New Roman" w:cs="Times New Roman"/>
          <w:color w:val="000000" w:themeColor="text1"/>
        </w:rPr>
        <w:t>Man make them happy</w:t>
      </w:r>
      <w:r w:rsidR="5434B944" w:rsidRPr="00CA44FE">
        <w:rPr>
          <w:rFonts w:ascii="Times New Roman" w:hAnsi="Times New Roman" w:cs="Times New Roman"/>
        </w:rPr>
        <w:br/>
      </w:r>
      <w:r w:rsidR="445DE1CA" w:rsidRPr="00CA44FE">
        <w:rPr>
          <w:rFonts w:ascii="Times New Roman" w:eastAsia="Times New Roman" w:hAnsi="Times New Roman" w:cs="Times New Roman"/>
          <w:color w:val="000000" w:themeColor="text1"/>
        </w:rPr>
        <w:t>'Cause man make them toys</w:t>
      </w:r>
      <w:r w:rsidR="5434B944" w:rsidRPr="00CA44FE">
        <w:rPr>
          <w:rFonts w:ascii="Times New Roman" w:hAnsi="Times New Roman" w:cs="Times New Roman"/>
        </w:rPr>
        <w:br/>
      </w:r>
      <w:r w:rsidR="445DE1CA" w:rsidRPr="00CA44FE">
        <w:rPr>
          <w:rFonts w:ascii="Times New Roman" w:eastAsia="Times New Roman" w:hAnsi="Times New Roman" w:cs="Times New Roman"/>
          <w:color w:val="000000" w:themeColor="text1"/>
        </w:rPr>
        <w:t>And after man make everything</w:t>
      </w:r>
      <w:r w:rsidR="5434B944" w:rsidRPr="00CA44FE">
        <w:rPr>
          <w:rFonts w:ascii="Times New Roman" w:hAnsi="Times New Roman" w:cs="Times New Roman"/>
        </w:rPr>
        <w:br/>
      </w:r>
      <w:r w:rsidR="445DE1CA" w:rsidRPr="00CA44FE">
        <w:rPr>
          <w:rFonts w:ascii="Times New Roman" w:eastAsia="Times New Roman" w:hAnsi="Times New Roman" w:cs="Times New Roman"/>
          <w:color w:val="000000" w:themeColor="text1"/>
        </w:rPr>
        <w:t>Everything he can</w:t>
      </w:r>
      <w:r w:rsidR="5434B944" w:rsidRPr="00CA44FE">
        <w:rPr>
          <w:rFonts w:ascii="Times New Roman" w:hAnsi="Times New Roman" w:cs="Times New Roman"/>
        </w:rPr>
        <w:br/>
      </w:r>
      <w:hyperlink r:id="rId8">
        <w:r w:rsidR="445DE1CA" w:rsidRPr="00CA44FE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Do you know that man makes money</w:t>
        </w:r>
        <w:r w:rsidR="5434B944" w:rsidRPr="00CA44FE">
          <w:rPr>
            <w:rFonts w:ascii="Times New Roman" w:hAnsi="Times New Roman" w:cs="Times New Roman"/>
          </w:rPr>
          <w:br/>
        </w:r>
      </w:hyperlink>
      <w:r w:rsidR="445DE1CA" w:rsidRPr="00CA44FE">
        <w:rPr>
          <w:rFonts w:ascii="Times New Roman" w:eastAsia="Times New Roman" w:hAnsi="Times New Roman" w:cs="Times New Roman"/>
          <w:color w:val="000000" w:themeColor="text1"/>
        </w:rPr>
        <w:t>To buy from other man</w:t>
      </w:r>
      <w:r w:rsidR="67EBA409" w:rsidRPr="00CA44FE">
        <w:rPr>
          <w:rFonts w:ascii="Times New Roman" w:eastAsia="Times New Roman" w:hAnsi="Times New Roman" w:cs="Times New Roman"/>
          <w:color w:val="000000" w:themeColor="text1"/>
        </w:rPr>
        <w:t>”</w:t>
      </w:r>
      <w:r w:rsidR="5434B944" w:rsidRPr="00CA44FE">
        <w:rPr>
          <w:rFonts w:ascii="Times New Roman" w:hAnsi="Times New Roman" w:cs="Times New Roman"/>
        </w:rPr>
        <w:br/>
      </w:r>
    </w:p>
    <w:p w14:paraId="33F78397" w14:textId="7AEA8CA8" w:rsidR="009914B4" w:rsidRPr="00CA44FE" w:rsidRDefault="5434B944" w:rsidP="148B17FA">
      <w:p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  <w:r w:rsidRPr="00CA44FE">
        <w:rPr>
          <w:rFonts w:ascii="Times New Roman" w:eastAsia="Lato" w:hAnsi="Times New Roman" w:cs="Times New Roman"/>
          <w:color w:val="000000" w:themeColor="text1"/>
        </w:rPr>
        <w:t>• Give your own reasoning, explaining how and why the evidence supports their claim.</w:t>
      </w:r>
      <w:r w:rsidR="00186693" w:rsidRPr="00CA44FE">
        <w:rPr>
          <w:rFonts w:ascii="Times New Roman" w:hAnsi="Times New Roman" w:cs="Times New Roman"/>
        </w:rPr>
        <w:br/>
      </w:r>
    </w:p>
    <w:p w14:paraId="438C293E" w14:textId="6ED6E969" w:rsidR="009914B4" w:rsidRPr="00CA44FE" w:rsidRDefault="1A24C2A1" w:rsidP="00BF0897">
      <w:pPr>
        <w:pStyle w:val="ListParagraph"/>
        <w:numPr>
          <w:ilvl w:val="0"/>
          <w:numId w:val="13"/>
        </w:numPr>
        <w:shd w:val="clear" w:color="auto" w:fill="F2F2F2" w:themeFill="background1" w:themeFillShade="F2"/>
        <w:spacing w:after="0"/>
        <w:ind w:right="2475"/>
        <w:rPr>
          <w:rFonts w:ascii="Times New Roman" w:eastAsia="Lato" w:hAnsi="Times New Roman" w:cs="Times New Roman"/>
          <w:color w:val="000000" w:themeColor="text1"/>
        </w:rPr>
      </w:pPr>
      <w:r w:rsidRPr="00CA44FE">
        <w:rPr>
          <w:rFonts w:ascii="Times New Roman" w:eastAsia="Lato" w:hAnsi="Times New Roman" w:cs="Times New Roman"/>
          <w:color w:val="000000" w:themeColor="text1"/>
        </w:rPr>
        <w:t>His claim is correct because he uses real world examples on why women are pivotal into societies success.</w:t>
      </w:r>
    </w:p>
    <w:p w14:paraId="33EE15A7" w14:textId="108DC526" w:rsidR="009914B4" w:rsidRPr="00CA44FE" w:rsidRDefault="009914B4" w:rsidP="3D17E81F">
      <w:pPr>
        <w:spacing w:after="0"/>
        <w:ind w:left="2475" w:right="2475"/>
        <w:jc w:val="center"/>
        <w:rPr>
          <w:rFonts w:ascii="Times New Roman" w:hAnsi="Times New Roman" w:cs="Times New Roman"/>
        </w:rPr>
      </w:pPr>
    </w:p>
    <w:p w14:paraId="2C078E63" w14:textId="3BD5C58E" w:rsidR="009914B4" w:rsidRPr="00CA44FE" w:rsidRDefault="00186693" w:rsidP="3D17E81F">
      <w:pPr>
        <w:jc w:val="center"/>
        <w:rPr>
          <w:rFonts w:ascii="Times New Roman" w:eastAsia="Times New Roman" w:hAnsi="Times New Roman" w:cs="Times New Roman"/>
        </w:rPr>
      </w:pPr>
      <w:r w:rsidRPr="00CA44FE">
        <w:rPr>
          <w:rFonts w:ascii="Times New Roman" w:hAnsi="Times New Roman" w:cs="Times New Roman"/>
        </w:rPr>
        <w:br/>
      </w:r>
    </w:p>
    <w:sectPr w:rsidR="009914B4" w:rsidRPr="00CA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1AA2"/>
    <w:multiLevelType w:val="hybridMultilevel"/>
    <w:tmpl w:val="74901680"/>
    <w:lvl w:ilvl="0" w:tplc="F23EE6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30950"/>
    <w:multiLevelType w:val="hybridMultilevel"/>
    <w:tmpl w:val="9C2E2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E2A02"/>
    <w:multiLevelType w:val="hybridMultilevel"/>
    <w:tmpl w:val="8454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C4F9D"/>
    <w:multiLevelType w:val="hybridMultilevel"/>
    <w:tmpl w:val="FF24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1EEB"/>
    <w:multiLevelType w:val="hybridMultilevel"/>
    <w:tmpl w:val="CC883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331B9"/>
    <w:multiLevelType w:val="hybridMultilevel"/>
    <w:tmpl w:val="846ED4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BF43C11"/>
    <w:multiLevelType w:val="multilevel"/>
    <w:tmpl w:val="C8AAB64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95DFC"/>
    <w:multiLevelType w:val="hybridMultilevel"/>
    <w:tmpl w:val="094E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7590D"/>
    <w:multiLevelType w:val="hybridMultilevel"/>
    <w:tmpl w:val="0D10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9642B"/>
    <w:multiLevelType w:val="hybridMultilevel"/>
    <w:tmpl w:val="28EC2C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4031E"/>
    <w:multiLevelType w:val="hybridMultilevel"/>
    <w:tmpl w:val="49D4A81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6438E"/>
    <w:multiLevelType w:val="hybridMultilevel"/>
    <w:tmpl w:val="A9DA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3A15"/>
    <w:multiLevelType w:val="hybridMultilevel"/>
    <w:tmpl w:val="6F3238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2707523">
    <w:abstractNumId w:val="11"/>
  </w:num>
  <w:num w:numId="2" w16cid:durableId="319501488">
    <w:abstractNumId w:val="0"/>
  </w:num>
  <w:num w:numId="3" w16cid:durableId="2897631">
    <w:abstractNumId w:val="5"/>
  </w:num>
  <w:num w:numId="4" w16cid:durableId="824081614">
    <w:abstractNumId w:val="7"/>
  </w:num>
  <w:num w:numId="5" w16cid:durableId="530150294">
    <w:abstractNumId w:val="6"/>
  </w:num>
  <w:num w:numId="6" w16cid:durableId="662007115">
    <w:abstractNumId w:val="2"/>
  </w:num>
  <w:num w:numId="7" w16cid:durableId="102919325">
    <w:abstractNumId w:val="1"/>
  </w:num>
  <w:num w:numId="8" w16cid:durableId="987633472">
    <w:abstractNumId w:val="10"/>
  </w:num>
  <w:num w:numId="9" w16cid:durableId="1828011144">
    <w:abstractNumId w:val="12"/>
  </w:num>
  <w:num w:numId="10" w16cid:durableId="276303971">
    <w:abstractNumId w:val="8"/>
  </w:num>
  <w:num w:numId="11" w16cid:durableId="1643387167">
    <w:abstractNumId w:val="9"/>
  </w:num>
  <w:num w:numId="12" w16cid:durableId="801002745">
    <w:abstractNumId w:val="4"/>
  </w:num>
  <w:num w:numId="13" w16cid:durableId="1054037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DACD7"/>
    <w:rsid w:val="00003A79"/>
    <w:rsid w:val="00023A0F"/>
    <w:rsid w:val="000273C0"/>
    <w:rsid w:val="00030D99"/>
    <w:rsid w:val="00046AED"/>
    <w:rsid w:val="00062C22"/>
    <w:rsid w:val="000718AD"/>
    <w:rsid w:val="000745CE"/>
    <w:rsid w:val="00087205"/>
    <w:rsid w:val="00094C66"/>
    <w:rsid w:val="000B01A3"/>
    <w:rsid w:val="000B1809"/>
    <w:rsid w:val="000B30E4"/>
    <w:rsid w:val="000C57BB"/>
    <w:rsid w:val="000C6255"/>
    <w:rsid w:val="000D4795"/>
    <w:rsid w:val="000F6235"/>
    <w:rsid w:val="00110DE1"/>
    <w:rsid w:val="0011377B"/>
    <w:rsid w:val="00125EC2"/>
    <w:rsid w:val="001322F8"/>
    <w:rsid w:val="00141DAF"/>
    <w:rsid w:val="00172B8F"/>
    <w:rsid w:val="0017329A"/>
    <w:rsid w:val="00174999"/>
    <w:rsid w:val="00182202"/>
    <w:rsid w:val="00186693"/>
    <w:rsid w:val="001A2649"/>
    <w:rsid w:val="001B4D5E"/>
    <w:rsid w:val="001C28E5"/>
    <w:rsid w:val="001C4F74"/>
    <w:rsid w:val="001D0142"/>
    <w:rsid w:val="001D15CC"/>
    <w:rsid w:val="001D69C3"/>
    <w:rsid w:val="001E1C8A"/>
    <w:rsid w:val="001E54DF"/>
    <w:rsid w:val="001F248B"/>
    <w:rsid w:val="00204BD2"/>
    <w:rsid w:val="00205A00"/>
    <w:rsid w:val="002221D9"/>
    <w:rsid w:val="00227676"/>
    <w:rsid w:val="00242954"/>
    <w:rsid w:val="00242DEC"/>
    <w:rsid w:val="00251EFB"/>
    <w:rsid w:val="00263E6D"/>
    <w:rsid w:val="0027092A"/>
    <w:rsid w:val="00274B39"/>
    <w:rsid w:val="00286A83"/>
    <w:rsid w:val="00286C65"/>
    <w:rsid w:val="00295F2E"/>
    <w:rsid w:val="002A36DC"/>
    <w:rsid w:val="002A3D59"/>
    <w:rsid w:val="002A6386"/>
    <w:rsid w:val="002B3952"/>
    <w:rsid w:val="002B3BD7"/>
    <w:rsid w:val="002D17D3"/>
    <w:rsid w:val="002E1168"/>
    <w:rsid w:val="002E47F0"/>
    <w:rsid w:val="002E5352"/>
    <w:rsid w:val="002F7379"/>
    <w:rsid w:val="0032219E"/>
    <w:rsid w:val="0033306E"/>
    <w:rsid w:val="003450BA"/>
    <w:rsid w:val="0035033C"/>
    <w:rsid w:val="00356B1D"/>
    <w:rsid w:val="00360883"/>
    <w:rsid w:val="0036184D"/>
    <w:rsid w:val="0036776D"/>
    <w:rsid w:val="003871C0"/>
    <w:rsid w:val="003A3876"/>
    <w:rsid w:val="00402095"/>
    <w:rsid w:val="00422FC6"/>
    <w:rsid w:val="0043279D"/>
    <w:rsid w:val="00445EC4"/>
    <w:rsid w:val="00474E01"/>
    <w:rsid w:val="00491001"/>
    <w:rsid w:val="0049587F"/>
    <w:rsid w:val="004A3F51"/>
    <w:rsid w:val="004C20E4"/>
    <w:rsid w:val="004C5EC8"/>
    <w:rsid w:val="004C6D65"/>
    <w:rsid w:val="004D2EB3"/>
    <w:rsid w:val="004E0D79"/>
    <w:rsid w:val="004F31B9"/>
    <w:rsid w:val="004F5D8F"/>
    <w:rsid w:val="004F7C02"/>
    <w:rsid w:val="00502054"/>
    <w:rsid w:val="00506504"/>
    <w:rsid w:val="0051048E"/>
    <w:rsid w:val="00510572"/>
    <w:rsid w:val="0052675D"/>
    <w:rsid w:val="00537C0E"/>
    <w:rsid w:val="005443D3"/>
    <w:rsid w:val="00563BB5"/>
    <w:rsid w:val="00571270"/>
    <w:rsid w:val="005769AC"/>
    <w:rsid w:val="0058336D"/>
    <w:rsid w:val="005A370B"/>
    <w:rsid w:val="005B3275"/>
    <w:rsid w:val="005C205F"/>
    <w:rsid w:val="005D1CBF"/>
    <w:rsid w:val="005D2D08"/>
    <w:rsid w:val="005E5A13"/>
    <w:rsid w:val="00604730"/>
    <w:rsid w:val="00604A78"/>
    <w:rsid w:val="00607D55"/>
    <w:rsid w:val="00615FE4"/>
    <w:rsid w:val="006303F7"/>
    <w:rsid w:val="00642437"/>
    <w:rsid w:val="006502AC"/>
    <w:rsid w:val="00655AC9"/>
    <w:rsid w:val="00671C33"/>
    <w:rsid w:val="00672E1C"/>
    <w:rsid w:val="00682501"/>
    <w:rsid w:val="006A6F40"/>
    <w:rsid w:val="006B27C8"/>
    <w:rsid w:val="006B382A"/>
    <w:rsid w:val="006B425B"/>
    <w:rsid w:val="006C20CE"/>
    <w:rsid w:val="006D7F60"/>
    <w:rsid w:val="006E755C"/>
    <w:rsid w:val="00700758"/>
    <w:rsid w:val="007202F7"/>
    <w:rsid w:val="007548F4"/>
    <w:rsid w:val="0077704A"/>
    <w:rsid w:val="00781501"/>
    <w:rsid w:val="007815AC"/>
    <w:rsid w:val="00796303"/>
    <w:rsid w:val="007A667C"/>
    <w:rsid w:val="007A6B13"/>
    <w:rsid w:val="007B05DC"/>
    <w:rsid w:val="007B72F8"/>
    <w:rsid w:val="007D19BF"/>
    <w:rsid w:val="007D43FB"/>
    <w:rsid w:val="007F5A65"/>
    <w:rsid w:val="007F5BFB"/>
    <w:rsid w:val="008017DC"/>
    <w:rsid w:val="00827C8B"/>
    <w:rsid w:val="00845A14"/>
    <w:rsid w:val="008554F3"/>
    <w:rsid w:val="008876ED"/>
    <w:rsid w:val="008A753E"/>
    <w:rsid w:val="008B071C"/>
    <w:rsid w:val="008C75BB"/>
    <w:rsid w:val="008D53BE"/>
    <w:rsid w:val="008D5A63"/>
    <w:rsid w:val="008D7531"/>
    <w:rsid w:val="008E1663"/>
    <w:rsid w:val="008F4446"/>
    <w:rsid w:val="008F59B7"/>
    <w:rsid w:val="00901996"/>
    <w:rsid w:val="00907443"/>
    <w:rsid w:val="009076A6"/>
    <w:rsid w:val="00925828"/>
    <w:rsid w:val="0092708E"/>
    <w:rsid w:val="00946F43"/>
    <w:rsid w:val="00966F42"/>
    <w:rsid w:val="009914B4"/>
    <w:rsid w:val="009A14D8"/>
    <w:rsid w:val="009A7E51"/>
    <w:rsid w:val="009B5934"/>
    <w:rsid w:val="009D0198"/>
    <w:rsid w:val="009E2E84"/>
    <w:rsid w:val="009E695A"/>
    <w:rsid w:val="009F6251"/>
    <w:rsid w:val="00A04E04"/>
    <w:rsid w:val="00A142F8"/>
    <w:rsid w:val="00A17B15"/>
    <w:rsid w:val="00A23AE6"/>
    <w:rsid w:val="00A252E4"/>
    <w:rsid w:val="00A3356C"/>
    <w:rsid w:val="00A55A67"/>
    <w:rsid w:val="00A8699A"/>
    <w:rsid w:val="00A94BA6"/>
    <w:rsid w:val="00AA4F04"/>
    <w:rsid w:val="00AB5208"/>
    <w:rsid w:val="00AB561A"/>
    <w:rsid w:val="00AC09EE"/>
    <w:rsid w:val="00B152EF"/>
    <w:rsid w:val="00B3448A"/>
    <w:rsid w:val="00B41CB6"/>
    <w:rsid w:val="00B45C1F"/>
    <w:rsid w:val="00B572A8"/>
    <w:rsid w:val="00B6347A"/>
    <w:rsid w:val="00B70289"/>
    <w:rsid w:val="00B7438F"/>
    <w:rsid w:val="00B91BD0"/>
    <w:rsid w:val="00B940EF"/>
    <w:rsid w:val="00B9456D"/>
    <w:rsid w:val="00B94A7A"/>
    <w:rsid w:val="00B95791"/>
    <w:rsid w:val="00BB3B5C"/>
    <w:rsid w:val="00BC52D4"/>
    <w:rsid w:val="00BD4FAB"/>
    <w:rsid w:val="00BE358D"/>
    <w:rsid w:val="00BE3609"/>
    <w:rsid w:val="00BF0897"/>
    <w:rsid w:val="00C04E3B"/>
    <w:rsid w:val="00C222E2"/>
    <w:rsid w:val="00C413E9"/>
    <w:rsid w:val="00C56178"/>
    <w:rsid w:val="00C63A24"/>
    <w:rsid w:val="00C81E7F"/>
    <w:rsid w:val="00C97D40"/>
    <w:rsid w:val="00CA44FE"/>
    <w:rsid w:val="00CA48B9"/>
    <w:rsid w:val="00CB2E5B"/>
    <w:rsid w:val="00CB3CF6"/>
    <w:rsid w:val="00CF0D7C"/>
    <w:rsid w:val="00CF0F2F"/>
    <w:rsid w:val="00D07214"/>
    <w:rsid w:val="00D266FA"/>
    <w:rsid w:val="00D3353E"/>
    <w:rsid w:val="00D40F9B"/>
    <w:rsid w:val="00D54350"/>
    <w:rsid w:val="00D65C64"/>
    <w:rsid w:val="00D74838"/>
    <w:rsid w:val="00D771C0"/>
    <w:rsid w:val="00D8029C"/>
    <w:rsid w:val="00D83B64"/>
    <w:rsid w:val="00D93EAD"/>
    <w:rsid w:val="00DA118D"/>
    <w:rsid w:val="00DB5086"/>
    <w:rsid w:val="00DC0867"/>
    <w:rsid w:val="00DF6C1A"/>
    <w:rsid w:val="00DF7BF9"/>
    <w:rsid w:val="00E1542D"/>
    <w:rsid w:val="00E170B5"/>
    <w:rsid w:val="00E25079"/>
    <w:rsid w:val="00E27901"/>
    <w:rsid w:val="00E67ED3"/>
    <w:rsid w:val="00E70964"/>
    <w:rsid w:val="00E84E13"/>
    <w:rsid w:val="00E86152"/>
    <w:rsid w:val="00E91DD7"/>
    <w:rsid w:val="00E97D5C"/>
    <w:rsid w:val="00EA272A"/>
    <w:rsid w:val="00EA444C"/>
    <w:rsid w:val="00EA7163"/>
    <w:rsid w:val="00ED1814"/>
    <w:rsid w:val="00ED54AF"/>
    <w:rsid w:val="00EE2F4A"/>
    <w:rsid w:val="00EF055A"/>
    <w:rsid w:val="00F17A3D"/>
    <w:rsid w:val="00F34C84"/>
    <w:rsid w:val="00F35497"/>
    <w:rsid w:val="00F37EFF"/>
    <w:rsid w:val="00F46144"/>
    <w:rsid w:val="00F51501"/>
    <w:rsid w:val="00F52626"/>
    <w:rsid w:val="00F526EB"/>
    <w:rsid w:val="00F668B8"/>
    <w:rsid w:val="00F86A33"/>
    <w:rsid w:val="00FA260E"/>
    <w:rsid w:val="00FB2CAF"/>
    <w:rsid w:val="00FB4C1E"/>
    <w:rsid w:val="00FC49E8"/>
    <w:rsid w:val="00FD38CD"/>
    <w:rsid w:val="00FF1A99"/>
    <w:rsid w:val="00FF4BC1"/>
    <w:rsid w:val="00FF73B4"/>
    <w:rsid w:val="02889CD6"/>
    <w:rsid w:val="02E735C5"/>
    <w:rsid w:val="03CE9E19"/>
    <w:rsid w:val="040BC692"/>
    <w:rsid w:val="0644494D"/>
    <w:rsid w:val="067372F6"/>
    <w:rsid w:val="0693BB9A"/>
    <w:rsid w:val="09507A28"/>
    <w:rsid w:val="0970BA93"/>
    <w:rsid w:val="09D4D193"/>
    <w:rsid w:val="0BACF0FA"/>
    <w:rsid w:val="0CCABF56"/>
    <w:rsid w:val="0DFA2879"/>
    <w:rsid w:val="0E0C3A6C"/>
    <w:rsid w:val="0E839446"/>
    <w:rsid w:val="0EE74268"/>
    <w:rsid w:val="0F3D2008"/>
    <w:rsid w:val="0F584780"/>
    <w:rsid w:val="1158DEB5"/>
    <w:rsid w:val="11AFCC09"/>
    <w:rsid w:val="11C19D20"/>
    <w:rsid w:val="123C00E3"/>
    <w:rsid w:val="12846DEA"/>
    <w:rsid w:val="138FC132"/>
    <w:rsid w:val="13BFE4D3"/>
    <w:rsid w:val="14466E66"/>
    <w:rsid w:val="148B17FA"/>
    <w:rsid w:val="14B35F6C"/>
    <w:rsid w:val="1528FE4B"/>
    <w:rsid w:val="153F4430"/>
    <w:rsid w:val="17C3F430"/>
    <w:rsid w:val="17DB373E"/>
    <w:rsid w:val="18F3E0AB"/>
    <w:rsid w:val="1A24C2A1"/>
    <w:rsid w:val="1A656F13"/>
    <w:rsid w:val="1C806786"/>
    <w:rsid w:val="1D785D2A"/>
    <w:rsid w:val="1E1ECE74"/>
    <w:rsid w:val="2099E200"/>
    <w:rsid w:val="218FCB62"/>
    <w:rsid w:val="21B73030"/>
    <w:rsid w:val="22FF2C13"/>
    <w:rsid w:val="2446B28C"/>
    <w:rsid w:val="244ADE47"/>
    <w:rsid w:val="24F80B66"/>
    <w:rsid w:val="25461F0B"/>
    <w:rsid w:val="25EFC376"/>
    <w:rsid w:val="29AD92DB"/>
    <w:rsid w:val="2A313180"/>
    <w:rsid w:val="2AE356D5"/>
    <w:rsid w:val="2D8BD4C3"/>
    <w:rsid w:val="2DF66A13"/>
    <w:rsid w:val="2F993CD9"/>
    <w:rsid w:val="2FFDACD7"/>
    <w:rsid w:val="30646E31"/>
    <w:rsid w:val="313CFFC7"/>
    <w:rsid w:val="31FC4E44"/>
    <w:rsid w:val="32704126"/>
    <w:rsid w:val="32D4B9FD"/>
    <w:rsid w:val="3353503D"/>
    <w:rsid w:val="3C281760"/>
    <w:rsid w:val="3D17E81F"/>
    <w:rsid w:val="3D1972A0"/>
    <w:rsid w:val="3D5B4B06"/>
    <w:rsid w:val="3F0B5220"/>
    <w:rsid w:val="40FE12F7"/>
    <w:rsid w:val="413DB172"/>
    <w:rsid w:val="42E89756"/>
    <w:rsid w:val="43731FD2"/>
    <w:rsid w:val="439E4990"/>
    <w:rsid w:val="440CCDB9"/>
    <w:rsid w:val="441D6643"/>
    <w:rsid w:val="44257126"/>
    <w:rsid w:val="445DE1CA"/>
    <w:rsid w:val="481037D3"/>
    <w:rsid w:val="482CF5EC"/>
    <w:rsid w:val="491DE513"/>
    <w:rsid w:val="4A48D3F3"/>
    <w:rsid w:val="4A641C87"/>
    <w:rsid w:val="4BE4E733"/>
    <w:rsid w:val="4C2E0F9C"/>
    <w:rsid w:val="4D80308F"/>
    <w:rsid w:val="4FCECEC1"/>
    <w:rsid w:val="50F71F2E"/>
    <w:rsid w:val="515A2767"/>
    <w:rsid w:val="51C5A431"/>
    <w:rsid w:val="5434B944"/>
    <w:rsid w:val="554C05EB"/>
    <w:rsid w:val="557B3637"/>
    <w:rsid w:val="564E0621"/>
    <w:rsid w:val="56A6EBC3"/>
    <w:rsid w:val="576CB9E0"/>
    <w:rsid w:val="57CFD2DD"/>
    <w:rsid w:val="584CD46E"/>
    <w:rsid w:val="59569F9A"/>
    <w:rsid w:val="5B1F2FC1"/>
    <w:rsid w:val="5C98AD99"/>
    <w:rsid w:val="5F412E8D"/>
    <w:rsid w:val="60A5DF21"/>
    <w:rsid w:val="61E6049C"/>
    <w:rsid w:val="63081447"/>
    <w:rsid w:val="63B9537A"/>
    <w:rsid w:val="64B72CD7"/>
    <w:rsid w:val="6705802E"/>
    <w:rsid w:val="6710B361"/>
    <w:rsid w:val="67EBA409"/>
    <w:rsid w:val="6828C5DD"/>
    <w:rsid w:val="68C7D782"/>
    <w:rsid w:val="69AFFF44"/>
    <w:rsid w:val="69E24C76"/>
    <w:rsid w:val="6CF1EFA7"/>
    <w:rsid w:val="6CFEA43F"/>
    <w:rsid w:val="6D58F153"/>
    <w:rsid w:val="6E9FE355"/>
    <w:rsid w:val="6F2D1BFD"/>
    <w:rsid w:val="6FF04A24"/>
    <w:rsid w:val="7062DA9C"/>
    <w:rsid w:val="714CBB40"/>
    <w:rsid w:val="7318B080"/>
    <w:rsid w:val="733096DB"/>
    <w:rsid w:val="74191D26"/>
    <w:rsid w:val="745C4A22"/>
    <w:rsid w:val="7611DDBA"/>
    <w:rsid w:val="76740B58"/>
    <w:rsid w:val="777C9895"/>
    <w:rsid w:val="786E3319"/>
    <w:rsid w:val="7B510F78"/>
    <w:rsid w:val="7C3A23AC"/>
    <w:rsid w:val="7C81040B"/>
    <w:rsid w:val="7D2F31B0"/>
    <w:rsid w:val="7D5FA1A5"/>
    <w:rsid w:val="7DF6E545"/>
    <w:rsid w:val="7FFD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ACD7"/>
  <w15:chartTrackingRefBased/>
  <w15:docId w15:val="{D6C81595-750F-463A-97E4-C41CF680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B70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11205340/James-brown-its-a-mans-mans-mans-world/Do-you-know-that-man-makes-mon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num=10&amp;client=opera-gx&amp;hs=zO8&amp;sca_esv=da71dabda52a3bb7&amp;sxsrf=AHTn8zob1iz7wpbCBjP1kgzy7FstY3PDJg:1740603076374&amp;q=&amp;si=APYL9bvbTYBlvjo9HgsKokb80VOuw9zV-z5EXyhbMKCadi8Rh5y5-50GzURU_GYrNRbXfevhxKTBhUVFRXvPcYHmaudaTerm42M_G0Rpxcc5x11yjDCSZM9JZqurQVV_4-rC-2NuaVLZOpyfXf7TbmqFb7pquHDorJkefXmbwb-QuVlRK6w6tFLNENq1bNGR3KkV3dEvyeYUzxPBGa1s2l_WsvcSVZlWdKmiyU-Zlx0sRfi8qcQJ6ByVMkMsgPgtHrQ30FchlVcBnpRuX61hjFKZKNjvG_6pow%3D%3D&amp;sa=X&amp;ved=2ahUKEwi9wr_gm-KLAxVuDzQIHapwGRcQmxMoAnoECCkQ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num=10&amp;client=opera-gx&amp;hs=zO8&amp;sca_esv=da71dabda52a3bb7&amp;sxsrf=AHTn8zob1iz7wpbCBjP1kgzy7FstY3PDJg:1740603076374&amp;q=&amp;si=APYL9bvbTYBlvjo9HgsKokb80VOuw9zV-z5EXyhbMKCadi8Rh9veNH_rjV70Qt85W9WrAoF3JODN7SQkKPa8HR6-0BJlaOBlpMsXu_IPAzEl_ees2xEFwbqPDiTSyLfgzPNrgh5KI3qdRWc1-C3ST9jwnRwM-VyqhuW002D5PyoTR7yP3VdRqVBfuk90Zy-HqKfcxMxnpv-1FfxSfRhQCTy8Ik8Is1YmBeNSYR0MSdkNZNTI5hcFeJfsYwqfYwTHrTMXkInrvi56gmrKzJewFNB-ekTzUmqqig%3D%3D&amp;sa=X&amp;ved=2ahUKEwi9wr_gm-KLAxVuDzQIHapwGRcQmxMoAXoECCkQAw" TargetMode="External"/><Relationship Id="rId5" Type="http://schemas.openxmlformats.org/officeDocument/2006/relationships/hyperlink" Target="https://www.google.com/search?num=10&amp;client=opera-gx&amp;hs=zO8&amp;sca_esv=da71dabda52a3bb7&amp;sxsrf=AHTn8zob1iz7wpbCBjP1kgzy7FstY3PDJg:1740603076374&amp;q=&amp;si=APYL9bvbTYBlvjo9HgsKokb80VOuw9zV-z5EXyhbMKCadi8Rh1Z-twzQDJ7xAKuM1GeibFBjQQ4VMW8y3Dv3HotaoVMv2py8vDe4ouocBqE0Jv2J_YmcKtd74l3JIrvapO1321fbD9Wll26xLw8RHvVcQrjXcnZOXUjnQuTngufyGSw42Pf4zAewcroGIB184AwuSsORg-mChFkWmDe4Lvdzcaq31v6h2rEVS1JdHvTnnEJSBuNz3Y-wGMwSsHZn2G2ItMsY-ZeJ797nyll5YChYxMTB8KUYAA%3D%3D&amp;sa=X&amp;ved=2ahUKEwi9wr_gm-KLAxVuDzQIHapwGRcQmxMoAHoECCkQA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Links>
    <vt:vector size="24" baseType="variant">
      <vt:variant>
        <vt:i4>3276833</vt:i4>
      </vt:variant>
      <vt:variant>
        <vt:i4>9</vt:i4>
      </vt:variant>
      <vt:variant>
        <vt:i4>0</vt:i4>
      </vt:variant>
      <vt:variant>
        <vt:i4>5</vt:i4>
      </vt:variant>
      <vt:variant>
        <vt:lpwstr>https://genius.com/11205340/James-brown-its-a-mans-mans-mans-world/Do-you-know-that-man-makes-money</vt:lpwstr>
      </vt:variant>
      <vt:variant>
        <vt:lpwstr/>
      </vt:variant>
      <vt:variant>
        <vt:i4>6488075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search?num=10&amp;client=opera-gx&amp;hs=zO8&amp;sca_esv=da71dabda52a3bb7&amp;sxsrf=AHTn8zob1iz7wpbCBjP1kgzy7FstY3PDJg:1740603076374&amp;q=&amp;si=APYL9bvbTYBlvjo9HgsKokb80VOuw9zV-z5EXyhbMKCadi8Rh5y5-50GzURU_GYrNRbXfevhxKTBhUVFRXvPcYHmaudaTerm42M_G0Rpxcc5x11yjDCSZM9JZqurQVV_4-rC-2NuaVLZOpyfXf7TbmqFb7pquHDorJkefXmbwb-QuVlRK6w6tFLNENq1bNGR3KkV3dEvyeYUzxPBGa1s2l_WsvcSVZlWdKmiyU-Zlx0sRfi8qcQJ6ByVMkMsgPgtHrQ30FchlVcBnpRuX61hjFKZKNjvG_6pow%3D%3D&amp;sa=X&amp;ved=2ahUKEwi9wr_gm-KLAxVuDzQIHapwGRcQmxMoAnoECCkQBA</vt:lpwstr>
      </vt:variant>
      <vt:variant>
        <vt:lpwstr/>
      </vt:variant>
      <vt:variant>
        <vt:i4>3866654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search?num=10&amp;client=opera-gx&amp;hs=zO8&amp;sca_esv=da71dabda52a3bb7&amp;sxsrf=AHTn8zob1iz7wpbCBjP1kgzy7FstY3PDJg:1740603076374&amp;q=&amp;si=APYL9bvbTYBlvjo9HgsKokb80VOuw9zV-z5EXyhbMKCadi8Rh9veNH_rjV70Qt85W9WrAoF3JODN7SQkKPa8HR6-0BJlaOBlpMsXu_IPAzEl_ees2xEFwbqPDiTSyLfgzPNrgh5KI3qdRWc1-C3ST9jwnRwM-VyqhuW002D5PyoTR7yP3VdRqVBfuk90Zy-HqKfcxMxnpv-1FfxSfRhQCTy8Ik8Is1YmBeNSYR0MSdkNZNTI5hcFeJfsYwqfYwTHrTMXkInrvi56gmrKzJewFNB-ekTzUmqqig%3D%3D&amp;sa=X&amp;ved=2ahUKEwi9wr_gm-KLAxVuDzQIHapwGRcQmxMoAXoECCkQAw</vt:lpwstr>
      </vt:variant>
      <vt:variant>
        <vt:lpwstr/>
      </vt:variant>
      <vt:variant>
        <vt:i4>5308519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search?num=10&amp;client=opera-gx&amp;hs=zO8&amp;sca_esv=da71dabda52a3bb7&amp;sxsrf=AHTn8zob1iz7wpbCBjP1kgzy7FstY3PDJg:1740603076374&amp;q=&amp;si=APYL9bvbTYBlvjo9HgsKokb80VOuw9zV-z5EXyhbMKCadi8Rh1Z-twzQDJ7xAKuM1GeibFBjQQ4VMW8y3Dv3HotaoVMv2py8vDe4ouocBqE0Jv2J_YmcKtd74l3JIrvapO1321fbD9Wll26xLw8RHvVcQrjXcnZOXUjnQuTngufyGSw42Pf4zAewcroGIB184AwuSsORg-mChFkWmDe4Lvdzcaq31v6h2rEVS1JdHvTnnEJSBuNz3Y-wGMwSsHZn2G2ItMsY-ZeJ797nyll5YChYxMTB8KUYAA%3D%3D&amp;sa=X&amp;ved=2ahUKEwi9wr_gm-KLAxVuDzQIHapwGRcQmxMoAHoECCkQA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Ferrara</dc:creator>
  <cp:keywords/>
  <dc:description/>
  <cp:lastModifiedBy>Isaiah Hoffer</cp:lastModifiedBy>
  <cp:revision>12</cp:revision>
  <dcterms:created xsi:type="dcterms:W3CDTF">2025-02-26T21:22:00Z</dcterms:created>
  <dcterms:modified xsi:type="dcterms:W3CDTF">2025-03-17T03:31:00Z</dcterms:modified>
</cp:coreProperties>
</file>